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Liberation Serif" w:hAnsi="Liberation Serif"/>
          <w:sz w:val="24"/>
          <w:szCs w:val="24"/>
          <w:del w:id="1" w:author="Unknown Author" w:date="2020-06-22T15:41:07Z"/>
        </w:rPr>
      </w:pPr>
      <w:del w:id="0" w:author="Unknown Author" w:date="2020-06-22T15:41:07Z">
        <w:r>
          <w:rPr>
            <w:rFonts w:ascii="Liberation Serif" w:hAnsi="Liberation Serif"/>
            <w:b/>
            <w:bCs/>
            <w:sz w:val="24"/>
            <w:szCs w:val="24"/>
          </w:rPr>
        </w:r>
      </w:del>
    </w:p>
    <w:p>
      <w:pPr>
        <w:pStyle w:val="Normal"/>
        <w:bidi w:val="0"/>
        <w:jc w:val="right"/>
        <w:rPr>
          <w:rFonts w:ascii="Liberation Serif" w:hAnsi="Liberation Serif"/>
          <w:ins w:id="3" w:author="Unknown Author" w:date="2020-06-22T15:28:30Z"/>
          <w:sz w:val="24"/>
          <w:szCs w:val="24"/>
        </w:rPr>
      </w:pPr>
      <w:del w:id="2" w:author="Unknown Author" w:date="2020-06-22T15:41:07Z">
        <w:r>
          <w:rPr>
            <w:rFonts w:ascii="Liberation Serif" w:hAnsi="Liberation Serif"/>
            <w:b/>
            <w:bCs/>
            <w:sz w:val="24"/>
            <w:szCs w:val="24"/>
          </w:rPr>
          <w:delText>JUSTIN P. DICKERSON</w:delText>
        </w:r>
      </w:del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ins w:id="4" w:author="Unknown Author" w:date="2020-06-22T15:28:30Z">
        <w:r>
          <w:rPr>
            <w:rFonts w:ascii="Liberation Serif" w:hAnsi="Liberation Serif"/>
            <w:b/>
            <w:bCs/>
            <w:sz w:val="24"/>
            <w:szCs w:val="24"/>
          </w:rPr>
          <w:t>Software Developer specializing in Android</w:t>
          <w:rPrChange w:id="0" w:author="Unknown Author" w:date="2020-08-29T09:17:01Z"/>
        </w:r>
      </w:ins>
    </w:p>
    <w:p>
      <w:pPr>
        <w:pStyle w:val="Normal"/>
        <w:bidi w:val="0"/>
        <w:jc w:val="left"/>
        <w:rPr>
          <w:rFonts w:ascii="Liberation Serif" w:hAnsi="Liberation Serif"/>
          <w:ins w:id="6" w:author="Unknown Author" w:date="2020-06-22T15:19:00Z"/>
          <w:sz w:val="24"/>
          <w:szCs w:val="24"/>
        </w:rPr>
      </w:pPr>
      <w:ins w:id="5" w:author="Unknown Author" w:date="2020-06-22T15:19:00Z">
        <w:r>
          <w:rPr>
            <w:rFonts w:ascii="Liberation Serif" w:hAnsi="Liberation Serif"/>
            <w:sz w:val="24"/>
            <w:szCs w:val="24"/>
          </w:rPr>
        </w:r>
      </w:ins>
    </w:p>
    <w:p>
      <w:pPr>
        <w:pStyle w:val="Normal"/>
        <w:bidi w:val="0"/>
        <w:jc w:val="center"/>
        <w:rPr>
          <w:rFonts w:ascii="Liberation Serif" w:hAnsi="Liberation Serif"/>
          <w:sz w:val="24"/>
          <w:szCs w:val="24"/>
          <w:del w:id="11" w:author="Unknown Author" w:date="2020-08-29T09:17:37Z"/>
        </w:rPr>
      </w:pPr>
      <w:r>
        <w:rPr>
          <w:rFonts w:ascii="Liberation Serif" w:hAnsi="Liberation Serif"/>
          <w:sz w:val="24"/>
          <w:szCs w:val="24"/>
          <w:rPrChange w:id="0" w:author="Unknown Author" w:date="2020-08-29T09:17:38Z"/>
        </w:rPr>
        <w:t>Web</w:t>
      </w:r>
      <w:del w:id="8" w:author="Unknown Author" w:date="2020-08-29T09:18:11Z">
        <w:r>
          <w:rPr>
            <w:rFonts w:ascii="Liberation Serif" w:hAnsi="Liberation Serif"/>
            <w:sz w:val="24"/>
            <w:szCs w:val="24"/>
          </w:rPr>
          <w:delText>site</w:delText>
        </w:r>
      </w:del>
      <w:r>
        <w:rPr>
          <w:rFonts w:ascii="Liberation Serif" w:hAnsi="Liberation Serif"/>
          <w:sz w:val="24"/>
          <w:szCs w:val="24"/>
          <w:rPrChange w:id="0" w:author="Unknown Author" w:date="2020-08-29T09:17:38Z"/>
        </w:rPr>
        <w:t xml:space="preserve">: </w:t>
      </w:r>
      <w:hyperlink r:id="rId2">
        <w:r>
          <w:rPr>
            <w:rStyle w:val="InternetLink"/>
            <w:rFonts w:ascii="Liberation Serif" w:hAnsi="Liberation Serif"/>
            <w:sz w:val="24"/>
            <w:szCs w:val="24"/>
            <w:rPrChange w:id="0" w:author="Unknown Author" w:date="2020-08-29T09:17:38Z"/>
          </w:rPr>
          <w:t>www.justinpdickerson.com</w:t>
        </w:r>
      </w:hyperlink>
    </w:p>
    <w:p>
      <w:pPr>
        <w:pStyle w:val="Normal"/>
        <w:bidi w:val="0"/>
        <w:jc w:val="center"/>
        <w:rPr/>
      </w:pPr>
      <w:ins w:id="12" w:author="Unknown Author" w:date="2020-08-29T09:17:38Z">
        <w:r>
          <w:rPr>
            <w:rFonts w:ascii="Liberation Serif" w:hAnsi="Liberation Serif"/>
            <w:sz w:val="24"/>
            <w:szCs w:val="24"/>
          </w:rPr>
          <w:t xml:space="preserve"> </w:t>
        </w:r>
      </w:ins>
      <w:ins w:id="13" w:author="Unknown Author" w:date="2020-08-29T09:19:01Z">
        <w:r>
          <w:rPr>
            <w:rFonts w:ascii="Liberation Serif" w:hAnsi="Liberation Serif"/>
            <w:sz w:val="24"/>
            <w:szCs w:val="24"/>
          </w:rPr>
          <w:t xml:space="preserve">LinkedIn: </w:t>
        </w:r>
      </w:ins>
      <w:hyperlink r:id="rId3">
        <w:ins w:id="14" w:author="Unknown Author" w:date="2020-08-29T09:19:01Z">
          <w:r>
            <w:rPr>
              <w:rStyle w:val="InternetLink"/>
              <w:rFonts w:ascii="Liberation Serif" w:hAnsi="Liberation Serif"/>
              <w:sz w:val="24"/>
              <w:szCs w:val="24"/>
            </w:rPr>
            <w:t>justinpdickerson</w:t>
          </w:r>
        </w:ins>
      </w:hyperlink>
      <w:ins w:id="15" w:author="Unknown Author" w:date="2020-08-29T09:19:01Z">
        <w:r>
          <w:rPr>
            <w:rFonts w:ascii="Liberation Serif" w:hAnsi="Liberation Serif"/>
            <w:sz w:val="24"/>
            <w:szCs w:val="24"/>
          </w:rPr>
          <w:t xml:space="preserve"> GitHub: </w:t>
        </w:r>
      </w:ins>
      <w:hyperlink r:id="rId4">
        <w:ins w:id="16" w:author="Unknown Author" w:date="2020-08-29T09:19:01Z">
          <w:r>
            <w:rPr>
              <w:rStyle w:val="InternetLink"/>
              <w:rFonts w:ascii="Liberation Serif" w:hAnsi="Liberation Serif"/>
              <w:sz w:val="24"/>
              <w:szCs w:val="24"/>
            </w:rPr>
            <w:t>dj911ice</w:t>
          </w:r>
        </w:ins>
      </w:hyperlink>
    </w:p>
    <w:p>
      <w:pPr>
        <w:pStyle w:val="Normal"/>
        <w:bidi w:val="0"/>
        <w:jc w:val="center"/>
        <w:rPr>
          <w:rFonts w:ascii="Liberation Serif" w:hAnsi="Liberation Serif"/>
          <w:sz w:val="24"/>
          <w:szCs w:val="24"/>
          <w:del w:id="20" w:author="Unknown Author" w:date="2020-08-29T09:17:50Z"/>
        </w:rPr>
      </w:pPr>
      <w:r>
        <w:rPr>
          <w:rFonts w:ascii="Liberation Serif" w:hAnsi="Liberation Serif"/>
          <w:sz w:val="24"/>
          <w:szCs w:val="24"/>
          <w:rPrChange w:id="0" w:author="Unknown Author" w:date="2020-08-29T09:17:51Z"/>
        </w:rPr>
        <w:t xml:space="preserve">Email: </w:t>
      </w:r>
      <w:hyperlink r:id="rId5">
        <w:r>
          <w:rPr>
            <w:rStyle w:val="InternetLink"/>
            <w:rFonts w:ascii="Liberation Serif" w:hAnsi="Liberation Serif"/>
            <w:sz w:val="24"/>
            <w:szCs w:val="24"/>
            <w:rPrChange w:id="0" w:author="Unknown Author" w:date="2020-08-29T09:17:51Z"/>
          </w:rPr>
          <w:t>justin.p.dickerson@gmail.com</w:t>
        </w:r>
      </w:hyperlink>
    </w:p>
    <w:p>
      <w:pPr>
        <w:pStyle w:val="Normal"/>
        <w:bidi w:val="0"/>
        <w:jc w:val="center"/>
        <w:rPr>
          <w:rFonts w:ascii="Liberation Serif" w:hAnsi="Liberation Serif"/>
          <w:sz w:val="24"/>
          <w:szCs w:val="24"/>
          <w:del w:id="23" w:author="Unknown Author" w:date="2020-08-29T09:17:43Z"/>
        </w:rPr>
      </w:pPr>
      <w:ins w:id="21" w:author="Unknown Author" w:date="2020-08-29T09:17:51Z">
        <w:r>
          <w:rPr>
            <w:rFonts w:ascii="Liberation Serif" w:hAnsi="Liberation Serif"/>
            <w:sz w:val="24"/>
            <w:szCs w:val="24"/>
          </w:rPr>
          <w:t xml:space="preserve"> </w:t>
        </w:r>
      </w:ins>
      <w:r>
        <w:rPr>
          <w:rFonts w:ascii="Liberation Serif" w:hAnsi="Liberation Serif"/>
          <w:sz w:val="24"/>
          <w:szCs w:val="24"/>
          <w:rPrChange w:id="0" w:author="Unknown Author" w:date="2020-08-29T09:17:01Z"/>
        </w:rPr>
        <w:t>Phone: 734.985.0669</w:t>
      </w:r>
    </w:p>
    <w:p>
      <w:pPr>
        <w:pStyle w:val="Normal"/>
        <w:bidi w:val="0"/>
        <w:jc w:val="center"/>
        <w:rPr>
          <w:rFonts w:ascii="Liberation Serif" w:hAnsi="Liberation Serif"/>
          <w:sz w:val="24"/>
          <w:szCs w:val="24"/>
          <w:del w:id="26" w:author="Unknown Author" w:date="2020-08-29T09:17:47Z"/>
        </w:rPr>
      </w:pPr>
      <w:del w:id="24" w:author="Unknown Author" w:date="2020-08-29T09:18:57Z">
        <w:r>
          <w:rPr>
            <w:rFonts w:ascii="Liberation Serif" w:hAnsi="Liberation Serif"/>
            <w:sz w:val="24"/>
            <w:szCs w:val="24"/>
          </w:rPr>
          <w:delText xml:space="preserve">LinkedIn: </w:delText>
        </w:r>
      </w:del>
      <w:hyperlink r:id="rId6">
        <w:del w:id="25" w:author="Unknown Author" w:date="2020-08-29T09:18:57Z">
          <w:r>
            <w:rPr>
              <w:rStyle w:val="InternetLink"/>
              <w:rFonts w:ascii="Liberation Serif" w:hAnsi="Liberation Serif"/>
              <w:sz w:val="24"/>
              <w:szCs w:val="24"/>
            </w:rPr>
            <w:delText>justinpdickerson</w:delText>
          </w:r>
        </w:del>
      </w:hyperlink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  <w:del w:id="29" w:author="Unknown Author" w:date="2020-06-22T15:28:27Z"/>
        </w:rPr>
      </w:pPr>
      <w:del w:id="27" w:author="Unknown Author" w:date="2020-08-29T09:19:08Z">
        <w:r>
          <w:rPr>
            <w:rFonts w:ascii="Liberation Serif" w:hAnsi="Liberation Serif"/>
            <w:sz w:val="24"/>
            <w:szCs w:val="24"/>
          </w:rPr>
          <w:delText xml:space="preserve">GitHub: </w:delText>
        </w:r>
      </w:del>
      <w:hyperlink r:id="rId7">
        <w:del w:id="28" w:author="Unknown Author" w:date="2020-06-23T15:01:10Z">
          <w:r>
            <w:rPr>
              <w:rStyle w:val="InternetLink"/>
              <w:rFonts w:ascii="Liberation Serif" w:hAnsi="Liberation Serif"/>
              <w:sz w:val="24"/>
              <w:szCs w:val="24"/>
            </w:rPr>
            <w:delText>dj911ice</w:delText>
          </w:r>
        </w:del>
      </w:hyperlink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del w:id="31" w:author="Unknown Author" w:date="2020-06-22T15:28:27Z"/>
        </w:rPr>
      </w:pPr>
      <w:del w:id="30" w:author="Unknown Author" w:date="2020-06-22T15:28:27Z">
        <w:r>
          <w:rPr>
            <w:sz w:val="24"/>
            <w:szCs w:val="24"/>
          </w:rPr>
        </w:r>
      </w:del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hyperlink r:id="rId8">
        <w:del w:id="32" w:author="Unknown Author" w:date="2020-06-22T15:28:27Z">
          <w:r>
            <w:rPr>
              <w:rStyle w:val="InternetLink"/>
              <w:rFonts w:ascii="Liberation Serif" w:hAnsi="Liberation Serif"/>
              <w:sz w:val="24"/>
              <w:szCs w:val="24"/>
            </w:rPr>
            <w:delText>Profile: Software Developer specializing in Android within the Mobile space</w:delText>
          </w:r>
        </w:del>
      </w:hyperlink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rPrChange w:id="0" w:author="Unknown Author" w:date="2020-08-29T09:17:01Z"/>
        </w:rPr>
      </w:r>
    </w:p>
    <w:p>
      <w:pPr>
        <w:pStyle w:val="Normal"/>
        <w:bidi w:val="0"/>
        <w:rPr>
          <w:rFonts w:ascii="Liberation Serif" w:hAnsi="Liberation Serif"/>
          <w:sz w:val="24"/>
          <w:szCs w:val="24"/>
          <w:del w:id="42" w:author="Unknown Author" w:date="2020-06-22T15:38:09Z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  <w:rPrChange w:id="0" w:author="Unknown Author" w:date="2020-08-29T09:17:01Z"/>
        </w:rPr>
        <w:t>Languages/Technologies:</w:t>
      </w:r>
      <w:r>
        <w:rPr>
          <w:rFonts w:ascii="Liberation Serif" w:hAnsi="Liberation Serif"/>
          <w:color w:val="000000"/>
          <w:sz w:val="24"/>
          <w:szCs w:val="24"/>
          <w:rPrChange w:id="0" w:author="Unknown Author" w:date="2020-08-29T09:17:01Z"/>
        </w:rPr>
        <w:t xml:space="preserve"> </w:t>
      </w:r>
      <w:del w:id="36" w:author="Unknown Author" w:date="2020-06-23T14:59:58Z">
        <w:r>
          <w:rPr>
            <w:rFonts w:ascii="Liberation Serif" w:hAnsi="Liberation Serif"/>
            <w:color w:val="000000"/>
            <w:sz w:val="24"/>
            <w:szCs w:val="24"/>
          </w:rPr>
          <w:delText>C#, Java,</w:delText>
        </w:r>
      </w:del>
      <w:r>
        <w:rPr>
          <w:rFonts w:ascii="Liberation Serif" w:hAnsi="Liberation Serif"/>
          <w:sz w:val="24"/>
          <w:szCs w:val="24"/>
          <w:rPrChange w:id="0" w:author="Unknown Author" w:date="2020-08-29T09:17:01Z"/>
        </w:rPr>
        <w:t xml:space="preserve"> Kotlin,</w:t>
      </w:r>
      <w:ins w:id="38" w:author="Unknown Author" w:date="2020-06-23T15:00:01Z">
        <w:r>
          <w:rPr>
            <w:rFonts w:ascii="Liberation Serif" w:hAnsi="Liberation Serif"/>
            <w:sz w:val="24"/>
            <w:szCs w:val="24"/>
          </w:rPr>
          <w:t xml:space="preserve"> Java,</w:t>
        </w:r>
      </w:ins>
      <w:ins w:id="39" w:author="Unknown Author" w:date="2020-06-23T14:59:49Z">
        <w:r>
          <w:rPr>
            <w:rFonts w:ascii="Liberation Serif" w:hAnsi="Liberation Serif"/>
            <w:sz w:val="24"/>
            <w:szCs w:val="24"/>
          </w:rPr>
          <w:t xml:space="preserve"> C#,</w:t>
        </w:r>
      </w:ins>
      <w:r>
        <w:rPr>
          <w:rFonts w:ascii="Liberation Serif" w:hAnsi="Liberation Serif"/>
          <w:sz w:val="24"/>
          <w:szCs w:val="24"/>
          <w:rPrChange w:id="0" w:author="Unknown Author" w:date="2020-08-29T09:17:01Z"/>
        </w:rPr>
        <w:t xml:space="preserve"> Ruby, HTML, CSS, JavaScript, Jquery</w:t>
      </w:r>
      <w:ins w:id="41" w:author="Unknown Author" w:date="2020-06-23T14:59:20Z">
        <w:r>
          <w:rPr>
            <w:rFonts w:ascii="Liberation Serif" w:hAnsi="Liberation Serif"/>
            <w:sz w:val="24"/>
            <w:szCs w:val="24"/>
          </w:rPr>
          <w:t>, Bootstrap</w:t>
        </w:r>
      </w:ins>
    </w:p>
    <w:p>
      <w:pPr>
        <w:pStyle w:val="Normal"/>
        <w:bidi w:val="0"/>
        <w:rPr>
          <w:rFonts w:ascii="Liberation Serif" w:hAnsi="Liberation Serif"/>
          <w:ins w:id="44" w:author="Unknown Author" w:date="2020-06-22T15:37:57Z"/>
          <w:sz w:val="24"/>
          <w:szCs w:val="24"/>
        </w:rPr>
      </w:pPr>
      <w:del w:id="43" w:author="Unknown Author" w:date="2020-06-22T15:20:36Z">
        <w:r>
          <w:rPr>
            <w:rFonts w:ascii="Liberation Serif" w:hAnsi="Liberation Serif"/>
            <w:sz w:val="24"/>
            <w:szCs w:val="24"/>
          </w:rPr>
          <w:delText>,</w:delText>
        </w:r>
      </w:del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del w:id="50" w:author="Unknown Author" w:date="2020-06-22T15:38:07Z"/>
        </w:rPr>
      </w:pPr>
      <w:r>
        <w:rPr>
          <w:rFonts w:ascii="Liberation Serif" w:hAnsi="Liberation Serif"/>
          <w:b/>
          <w:bCs/>
          <w:sz w:val="24"/>
          <w:szCs w:val="24"/>
          <w:rPrChange w:id="0" w:author="Unknown Author" w:date="2020-08-29T09:17:01Z"/>
        </w:rPr>
        <w:t>Software/Tools:</w:t>
      </w:r>
      <w:r>
        <w:rPr>
          <w:rFonts w:ascii="Liberation Serif" w:hAnsi="Liberation Serif"/>
          <w:sz w:val="24"/>
          <w:szCs w:val="24"/>
          <w:rPrChange w:id="0" w:author="Unknown Author" w:date="2020-08-29T09:17:01Z"/>
        </w:rPr>
        <w:t xml:space="preserve"> Android Studio,</w:t>
      </w:r>
      <w:del w:id="47" w:author="Unknown Author" w:date="2020-08-29T09:30:50Z">
        <w:r>
          <w:rPr>
            <w:rFonts w:ascii="Liberation Serif" w:hAnsi="Liberation Serif"/>
            <w:sz w:val="24"/>
            <w:szCs w:val="24"/>
          </w:rPr>
          <w:delText xml:space="preserve"> Eclipse,</w:delText>
        </w:r>
      </w:del>
      <w:ins w:id="48" w:author="Unknown Author" w:date="2020-08-29T09:30:51Z">
        <w:r>
          <w:rPr>
            <w:rFonts w:ascii="Liberation Serif" w:hAnsi="Liberation Serif"/>
            <w:sz w:val="24"/>
            <w:szCs w:val="24"/>
          </w:rPr>
          <w:t xml:space="preserve"> </w:t>
        </w:r>
      </w:ins>
      <w:r>
        <w:rPr>
          <w:rFonts w:ascii="Liberation Serif" w:hAnsi="Liberation Serif"/>
          <w:sz w:val="24"/>
          <w:szCs w:val="24"/>
          <w:rPrChange w:id="0" w:author="Unknown Author" w:date="2020-08-29T09:17:01Z"/>
        </w:rPr>
        <w:t xml:space="preserve"> IntelliJ, Abstract, Jira/Confluence</w:t>
      </w:r>
    </w:p>
    <w:p>
      <w:pPr>
        <w:pStyle w:val="Normal"/>
        <w:bidi w:val="0"/>
        <w:jc w:val="left"/>
        <w:rPr>
          <w:rFonts w:ascii="Liberation Serif" w:hAnsi="Liberation Serif"/>
          <w:ins w:id="52" w:author="Unknown Author" w:date="2020-06-22T15:37:58Z"/>
          <w:sz w:val="24"/>
          <w:szCs w:val="24"/>
        </w:rPr>
      </w:pPr>
      <w:ins w:id="51" w:author="Unknown Author" w:date="2020-06-22T15:37:58Z">
        <w:r>
          <w:rPr>
            <w:rFonts w:ascii="Liberation Serif" w:hAnsi="Liberation Serif"/>
            <w:sz w:val="24"/>
            <w:szCs w:val="24"/>
          </w:rPr>
        </w:r>
      </w:ins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rPrChange w:id="0" w:author="Unknown Author" w:date="2020-08-29T09:17:01Z"/>
        </w:rPr>
        <w:t>Version Control/</w:t>
      </w:r>
      <w:r>
        <w:rPr>
          <w:rFonts w:ascii="Liberation Serif" w:hAnsi="Liberation Serif"/>
          <w:b/>
          <w:bCs/>
          <w:sz w:val="24"/>
          <w:szCs w:val="24"/>
          <w:rPrChange w:id="0" w:author="Unknown Author" w:date="2020-08-29T09:17:01Z"/>
        </w:rPr>
        <w:t>Repositories</w:t>
      </w:r>
      <w:r>
        <w:rPr>
          <w:rFonts w:ascii="Liberation Serif" w:hAnsi="Liberation Serif"/>
          <w:b/>
          <w:bCs/>
          <w:sz w:val="24"/>
          <w:szCs w:val="24"/>
          <w:rPrChange w:id="0" w:author="Unknown Author" w:date="2020-08-29T09:17:01Z"/>
        </w:rPr>
        <w:t>:</w:t>
      </w:r>
      <w:r>
        <w:rPr>
          <w:rFonts w:ascii="Liberation Serif" w:hAnsi="Liberation Serif"/>
          <w:sz w:val="24"/>
          <w:szCs w:val="24"/>
          <w:rPrChange w:id="0" w:author="Unknown Author" w:date="2020-08-29T09:17:01Z"/>
        </w:rPr>
        <w:t xml:space="preserve"> Git, </w:t>
      </w:r>
      <w:r>
        <w:rPr>
          <w:rFonts w:ascii="Liberation Serif" w:hAnsi="Liberation Serif"/>
          <w:sz w:val="24"/>
          <w:szCs w:val="24"/>
          <w:rPrChange w:id="0" w:author="Unknown Author" w:date="2020-08-29T09:17:01Z"/>
        </w:rPr>
        <w:t>GitHub</w:t>
      </w:r>
      <w:r>
        <w:rPr>
          <w:rFonts w:ascii="Liberation Serif" w:hAnsi="Liberation Serif"/>
          <w:sz w:val="24"/>
          <w:szCs w:val="24"/>
          <w:rPrChange w:id="0" w:author="Unknown Author" w:date="2020-08-29T09:17:01Z"/>
        </w:rPr>
        <w:t>, BitBucket/Stash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rPrChange w:id="0" w:author="Unknown Author" w:date="2020-08-29T09:17:01Z"/>
        </w:rPr>
      </w:r>
    </w:p>
    <w:p>
      <w:pPr>
        <w:pStyle w:val="Normal"/>
        <w:bidi w:val="0"/>
        <w:jc w:val="center"/>
        <w:rPr>
          <w:rFonts w:ascii="Liberation Serif" w:hAnsi="Liberation Serif"/>
          <w:ins w:id="61" w:author="Unknown Author" w:date="2020-06-22T15:34:04Z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  <w:rPrChange w:id="0" w:author="Unknown Author" w:date="2020-08-29T09:17:01Z"/>
        </w:rPr>
        <w:t>Tech Training</w:t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  <w:rPrChange w:id="0" w:author="Unknown Author" w:date="2020-08-29T09:17:01Z"/>
        </w:rPr>
        <w:rPrChange w:id="0" w:author="Unknown Author" w:date="2020-08-29T09:17:01Z"/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b/>
          <w:b/>
          <w:sz w:val="24"/>
          <w:szCs w:val="24"/>
          <w:del w:id="65" w:author="Unknown Author" w:date="2020-06-22T15:31:46Z"/>
        </w:rPr>
      </w:pPr>
      <w:r>
        <w:rPr>
          <w:rFonts w:cs="Arial" w:ascii="Liberation Serif" w:hAnsi="Liberation Serif"/>
          <w:b/>
          <w:sz w:val="24"/>
          <w:szCs w:val="24"/>
          <w:rPrChange w:id="0" w:author="Unknown Author" w:date="2020-08-29T09:17:01Z"/>
        </w:rPr>
        <w:t>.NET (C#) Certification</w:t>
      </w:r>
      <w:del w:id="64" w:author="Unknown Author" w:date="2020-06-22T15:31:46Z">
        <w:r>
          <w:rPr>
            <w:rFonts w:cs="Arial" w:ascii="Liberation Serif" w:hAnsi="Liberation Serif"/>
            <w:b/>
            <w:sz w:val="24"/>
            <w:szCs w:val="24"/>
          </w:rPr>
          <w:delText xml:space="preserve"> </w:delText>
        </w:r>
      </w:del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ins w:id="67" w:author="Unknown Author" w:date="2020-06-22T15:37:26Z"/>
          <w:b/>
          <w:b/>
          <w:sz w:val="24"/>
          <w:szCs w:val="24"/>
        </w:rPr>
      </w:pPr>
      <w:ins w:id="66" w:author="Unknown Author" w:date="2020-06-22T15:37:26Z">
        <w:r>
          <w:rPr>
            <w:rFonts w:cs="Arial" w:ascii="Liberation Serif" w:hAnsi="Liberation Serif"/>
            <w:b/>
            <w:sz w:val="24"/>
            <w:szCs w:val="24"/>
          </w:rPr>
        </w:r>
      </w:ins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Grand Circus</w:t>
      </w:r>
      <w:ins w:id="69" w:author="Unknown Author" w:date="2020-06-22T15:33:31Z">
        <w:r>
          <w:rPr>
            <w:rFonts w:cs="Arial" w:ascii="Liberation Serif" w:hAnsi="Liberation Serif"/>
            <w:sz w:val="24"/>
            <w:szCs w:val="24"/>
          </w:rPr>
          <w:t xml:space="preserve"> </w:t>
        </w:r>
      </w:ins>
      <w:ins w:id="70" w:author="Unknown Author" w:date="2020-06-22T15:33:31Z">
        <w:r>
          <w:rPr>
            <w:rFonts w:cs="Arial" w:ascii="Liberation Serif" w:hAnsi="Liberation Serif"/>
            <w:sz w:val="24"/>
            <w:szCs w:val="24"/>
          </w:rPr>
          <w:t>|</w:t>
        </w:r>
      </w:ins>
      <w:del w:id="71" w:author="Unknown Author" w:date="2020-06-22T15:33:25Z">
        <w:r>
          <w:rPr>
            <w:rFonts w:cs="Arial" w:ascii="Liberation Serif" w:hAnsi="Liberation Serif"/>
            <w:sz w:val="24"/>
            <w:szCs w:val="24"/>
          </w:rPr>
          <w:delText xml:space="preserve">: </w:delText>
        </w:r>
      </w:del>
      <w:ins w:id="72" w:author="Unknown Author" w:date="2020-06-22T15:33:36Z">
        <w:r>
          <w:rPr>
            <w:rFonts w:cs="Arial" w:ascii="Liberation Serif" w:hAnsi="Liberation Serif"/>
            <w:sz w:val="24"/>
            <w:szCs w:val="24"/>
          </w:rPr>
          <w:t xml:space="preserve"> </w:t>
        </w:r>
      </w:ins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Detroit, Michigan</w:t>
      </w:r>
      <w:del w:id="74" w:author="Unknown Author" w:date="2020-06-22T15:33:49Z">
        <w:r>
          <w:rPr>
            <w:rFonts w:cs="Arial" w:ascii="Liberation Serif" w:hAnsi="Liberation Serif"/>
            <w:sz w:val="24"/>
            <w:szCs w:val="24"/>
          </w:rPr>
          <w:delText xml:space="preserve"> </w:delText>
        </w:r>
      </w:del>
      <w:del w:id="75" w:author="Unknown Author" w:date="2020-08-29T09:16:00Z">
        <w:r>
          <w:rPr>
            <w:rFonts w:cs="Arial" w:ascii="Liberation Serif" w:hAnsi="Liberation Serif"/>
            <w:b w:val="false"/>
            <w:bCs w:val="false"/>
            <w:sz w:val="24"/>
            <w:szCs w:val="24"/>
          </w:rPr>
          <w:delText>2</w:delText>
        </w:r>
      </w:del>
      <w:del w:id="76" w:author="Unknown Author" w:date="2020-08-29T09:15:59Z">
        <w:r>
          <w:rPr>
            <w:rFonts w:cs="Arial" w:ascii="Liberation Serif" w:hAnsi="Liberation Serif"/>
            <w:b w:val="false"/>
            <w:bCs w:val="false"/>
            <w:sz w:val="24"/>
            <w:szCs w:val="24"/>
          </w:rPr>
          <w:delText>018</w:delText>
          <w:rPrChange w:id="0" w:author="Unknown Author" w:date="2020-08-29T09:17:01Z"/>
        </w:r>
      </w:del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b/>
          <w:b/>
          <w:sz w:val="24"/>
          <w:szCs w:val="24"/>
        </w:rPr>
      </w:pPr>
      <w:r>
        <w:rPr>
          <w:rFonts w:cs="Arial" w:ascii="Liberation Serif" w:hAnsi="Liberation Serif"/>
          <w:b/>
          <w:sz w:val="24"/>
          <w:szCs w:val="24"/>
          <w:rPrChange w:id="0" w:author="Unknown Author" w:date="2020-08-29T09:17:01Z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ins w:id="79" w:author="Unknown Author" w:date="2020-06-22T15:37:12Z"/>
          <w:b/>
          <w:b/>
          <w:sz w:val="24"/>
          <w:szCs w:val="24"/>
        </w:rPr>
      </w:pPr>
      <w:r>
        <w:rPr>
          <w:rFonts w:cs="Arial" w:ascii="Liberation Serif" w:hAnsi="Liberation Serif"/>
          <w:b/>
          <w:sz w:val="24"/>
          <w:szCs w:val="24"/>
          <w:rPrChange w:id="0" w:author="Unknown Author" w:date="2020-08-29T09:17:01Z"/>
        </w:rPr>
        <w:t xml:space="preserve">Ruby on Rails Development Certification 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sz w:val="24"/>
          <w:szCs w:val="24"/>
          <w:del w:id="81" w:author="Unknown Author" w:date="2020-06-22T15:34:12Z"/>
        </w:rPr>
      </w:pPr>
      <w:del w:id="80" w:author="Unknown Author" w:date="2020-06-22T15:34:12Z">
        <w:r>
          <w:rPr>
            <w:rFonts w:cs="Arial" w:ascii="Liberation Serif" w:hAnsi="Liberation Serif"/>
            <w:sz w:val="24"/>
            <w:szCs w:val="24"/>
          </w:rPr>
        </w:r>
      </w:del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ins w:id="90" w:author="Unknown Author" w:date="2020-08-29T09:20:32Z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CareerFoundry (</w:t>
      </w: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Remote</w:t>
      </w: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)</w:t>
      </w:r>
      <w:ins w:id="85" w:author="Unknown Author" w:date="2020-06-22T15:34:26Z">
        <w:r>
          <w:rPr>
            <w:rFonts w:cs="Arial" w:ascii="Liberation Serif" w:hAnsi="Liberation Serif"/>
            <w:sz w:val="24"/>
            <w:szCs w:val="24"/>
          </w:rPr>
          <w:t xml:space="preserve"> </w:t>
        </w:r>
      </w:ins>
      <w:ins w:id="86" w:author="Unknown Author" w:date="2020-06-22T15:34:26Z">
        <w:r>
          <w:rPr>
            <w:rFonts w:cs="Arial" w:ascii="Liberation Serif" w:hAnsi="Liberation Serif"/>
            <w:sz w:val="24"/>
            <w:szCs w:val="24"/>
          </w:rPr>
          <w:t>|</w:t>
        </w:r>
      </w:ins>
      <w:del w:id="87" w:author="Unknown Author" w:date="2020-06-22T15:34:25Z">
        <w:r>
          <w:rPr>
            <w:rFonts w:cs="Arial" w:ascii="Liberation Serif" w:hAnsi="Liberation Serif"/>
            <w:sz w:val="24"/>
            <w:szCs w:val="24"/>
          </w:rPr>
          <w:delText xml:space="preserve">: </w:delText>
        </w:r>
      </w:del>
      <w:ins w:id="88" w:author="Unknown Author" w:date="2020-06-22T15:37:20Z">
        <w:r>
          <w:rPr>
            <w:rFonts w:cs="Arial" w:ascii="Liberation Serif" w:hAnsi="Liberation Serif"/>
            <w:sz w:val="24"/>
            <w:szCs w:val="24"/>
          </w:rPr>
          <w:t xml:space="preserve"> </w:t>
        </w:r>
      </w:ins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Berlin, Germany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ins w:id="92" w:author="Unknown Author" w:date="2020-08-29T09:25:48Z"/>
          <w:sz w:val="24"/>
          <w:szCs w:val="24"/>
        </w:rPr>
      </w:pPr>
      <w:ins w:id="91" w:author="Unknown Author" w:date="2020-08-29T09:25:48Z">
        <w:r>
          <w:rPr>
            <w:rFonts w:cs="Arial" w:ascii="Liberation Serif" w:hAnsi="Liberation Serif"/>
            <w:sz w:val="24"/>
            <w:szCs w:val="24"/>
          </w:rPr>
        </w:r>
      </w:ins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ins w:id="94" w:author="Unknown Author" w:date="2020-08-29T09:27:06Z"/>
          <w:b/>
          <w:b/>
          <w:bCs/>
          <w:sz w:val="24"/>
          <w:szCs w:val="24"/>
        </w:rPr>
      </w:pPr>
      <w:ins w:id="93" w:author="Unknown Author" w:date="2020-08-29T09:25:48Z">
        <w:r>
          <w:rPr>
            <w:rFonts w:cs="Arial" w:ascii="Liberation Serif" w:hAnsi="Liberation Serif"/>
            <w:b/>
            <w:bCs/>
            <w:sz w:val="24"/>
            <w:szCs w:val="24"/>
          </w:rPr>
          <w:t>Individual Courses</w:t>
        </w:r>
      </w:ins>
    </w:p>
    <w:p>
      <w:pPr>
        <w:pStyle w:val="Normal"/>
        <w:bidi w:val="0"/>
        <w:spacing w:lineRule="auto" w:line="276" w:before="0" w:after="0"/>
        <w:jc w:val="left"/>
        <w:rPr/>
      </w:pPr>
      <w:ins w:id="95" w:author="Unknown Author" w:date="2020-08-29T09:27:06Z">
        <w:r>
          <w:rPr>
            <w:rFonts w:cs="Arial" w:ascii="Liberation Serif" w:hAnsi="Liberation Serif"/>
            <w:sz w:val="24"/>
            <w:szCs w:val="24"/>
          </w:rPr>
          <w:t>Cuyahoga Community College</w:t>
        </w:r>
      </w:ins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left"/>
        <w:rPr/>
      </w:pPr>
      <w:ins w:id="97" w:author="Unknown Author" w:date="2020-08-29T09:26:02Z">
        <w:r>
          <w:rPr>
            <w:rFonts w:cs="Arial" w:ascii="Liberation Serif" w:hAnsi="Liberation Serif"/>
            <w:sz w:val="24"/>
            <w:szCs w:val="24"/>
          </w:rPr>
          <w:t>IT 1025: IT Concepts for Programmers</w:t>
        </w:r>
      </w:ins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left"/>
        <w:rPr>
          <w:rFonts w:ascii="Liberation Serif" w:hAnsi="Liberation Serif" w:cs="Arial"/>
          <w:ins w:id="100" w:author="Unknown Author" w:date="2020-08-29T09:26:02Z"/>
          <w:sz w:val="24"/>
          <w:szCs w:val="24"/>
        </w:rPr>
      </w:pPr>
      <w:ins w:id="99" w:author="Unknown Author" w:date="2020-08-29T09:26:02Z">
        <w:r>
          <w:rPr>
            <w:rFonts w:cs="Arial" w:ascii="Liberation Serif" w:hAnsi="Liberation Serif"/>
            <w:sz w:val="24"/>
            <w:szCs w:val="24"/>
          </w:rPr>
          <w:t>IT 1050: Programmers Logic</w:t>
        </w:r>
      </w:ins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left"/>
        <w:rPr>
          <w:rFonts w:ascii="Liberation Serif" w:hAnsi="Liberation Serif" w:cs="Arial"/>
          <w:ins w:id="102" w:author="Unknown Author" w:date="2020-08-29T09:26:02Z"/>
          <w:sz w:val="24"/>
          <w:szCs w:val="24"/>
        </w:rPr>
      </w:pPr>
      <w:ins w:id="101" w:author="Unknown Author" w:date="2020-08-29T09:26:02Z">
        <w:r>
          <w:rPr>
            <w:rFonts w:cs="Arial" w:ascii="Liberation Serif" w:hAnsi="Liberation Serif"/>
            <w:sz w:val="24"/>
            <w:szCs w:val="24"/>
          </w:rPr>
          <w:t>IT 1150: Intro to Web Programming</w:t>
        </w:r>
      </w:ins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left"/>
        <w:rPr>
          <w:rFonts w:ascii="Liberation Serif" w:hAnsi="Liberation Serif" w:cs="Arial"/>
          <w:ins w:id="104" w:author="Unknown Author" w:date="2020-08-29T09:26:02Z"/>
          <w:sz w:val="24"/>
          <w:szCs w:val="24"/>
        </w:rPr>
      </w:pPr>
      <w:ins w:id="103" w:author="Unknown Author" w:date="2020-08-29T09:26:02Z">
        <w:r>
          <w:rPr>
            <w:rFonts w:cs="Arial" w:ascii="Liberation Serif" w:hAnsi="Liberation Serif"/>
            <w:sz w:val="24"/>
            <w:szCs w:val="24"/>
          </w:rPr>
          <w:t>IT 2320: Interactive Internet Programming</w:t>
        </w:r>
      </w:ins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left"/>
        <w:rPr>
          <w:rFonts w:ascii="Liberation Serif" w:hAnsi="Liberation Serif" w:cs="Arial"/>
          <w:ins w:id="106" w:author="Unknown Author" w:date="2020-08-29T09:27:00Z"/>
          <w:sz w:val="24"/>
          <w:szCs w:val="24"/>
        </w:rPr>
      </w:pPr>
      <w:ins w:id="105" w:author="Unknown Author" w:date="2020-08-29T09:26:02Z">
        <w:r>
          <w:rPr>
            <w:rFonts w:cs="Arial" w:ascii="Liberation Serif" w:hAnsi="Liberation Serif"/>
            <w:sz w:val="24"/>
            <w:szCs w:val="24"/>
          </w:rPr>
          <w:t>IT 2650: Java Programming</w:t>
        </w:r>
      </w:ins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ins w:id="108" w:author="Unknown Author" w:date="2020-08-29T09:27:00Z"/>
          <w:sz w:val="24"/>
          <w:szCs w:val="24"/>
        </w:rPr>
      </w:pPr>
      <w:ins w:id="107" w:author="Unknown Author" w:date="2020-08-29T09:27:00Z">
        <w:r>
          <w:rPr>
            <w:rFonts w:cs="Arial" w:ascii="Liberation Serif" w:hAnsi="Liberation Serif"/>
            <w:sz w:val="24"/>
            <w:szCs w:val="24"/>
          </w:rPr>
        </w:r>
      </w:ins>
    </w:p>
    <w:p>
      <w:pPr>
        <w:pStyle w:val="Normal"/>
        <w:bidi w:val="0"/>
        <w:spacing w:lineRule="auto" w:line="276" w:before="0" w:after="0"/>
        <w:jc w:val="left"/>
        <w:rPr/>
      </w:pPr>
      <w:ins w:id="109" w:author="Unknown Author" w:date="2020-08-29T09:27:00Z">
        <w:r>
          <w:rPr>
            <w:rFonts w:cs="Arial" w:ascii="Liberation Serif" w:hAnsi="Liberation Serif"/>
            <w:sz w:val="24"/>
            <w:szCs w:val="24"/>
          </w:rPr>
          <w:t>Washtenaw Community College</w:t>
        </w:r>
      </w:ins>
    </w:p>
    <w:p>
      <w:pPr>
        <w:pStyle w:val="Normal"/>
        <w:numPr>
          <w:ilvl w:val="0"/>
          <w:numId w:val="8"/>
        </w:numPr>
        <w:bidi w:val="0"/>
        <w:spacing w:lineRule="auto" w:line="276" w:before="0" w:after="0"/>
        <w:jc w:val="left"/>
        <w:rPr>
          <w:rFonts w:ascii="Liberation Serif" w:hAnsi="Liberation Serif" w:cs="Arial"/>
          <w:ins w:id="112" w:author="Unknown Author" w:date="2020-08-29T09:27:00Z"/>
          <w:sz w:val="24"/>
          <w:szCs w:val="24"/>
        </w:rPr>
      </w:pPr>
      <w:ins w:id="111" w:author="Unknown Author" w:date="2020-08-29T09:27:00Z">
        <w:r>
          <w:rPr>
            <w:rFonts w:cs="Arial" w:ascii="Liberation Serif" w:hAnsi="Liberation Serif"/>
            <w:sz w:val="24"/>
            <w:szCs w:val="24"/>
          </w:rPr>
          <w:t>INP 150: Web Coding 1</w:t>
        </w:r>
      </w:ins>
    </w:p>
    <w:p>
      <w:pPr>
        <w:pStyle w:val="Normal"/>
        <w:numPr>
          <w:ilvl w:val="0"/>
          <w:numId w:val="8"/>
        </w:numPr>
        <w:bidi w:val="0"/>
        <w:spacing w:lineRule="auto" w:line="276" w:before="0" w:after="0"/>
        <w:jc w:val="left"/>
        <w:rPr>
          <w:rFonts w:ascii="Liberation Serif" w:hAnsi="Liberation Serif" w:cs="Arial"/>
          <w:ins w:id="114" w:author="Unknown Author" w:date="2020-08-29T09:27:00Z"/>
          <w:sz w:val="24"/>
          <w:szCs w:val="24"/>
        </w:rPr>
      </w:pPr>
      <w:ins w:id="113" w:author="Unknown Author" w:date="2020-08-29T09:27:00Z">
        <w:r>
          <w:rPr>
            <w:rFonts w:cs="Arial" w:ascii="Liberation Serif" w:hAnsi="Liberation Serif"/>
            <w:sz w:val="24"/>
            <w:szCs w:val="24"/>
          </w:rPr>
          <w:t>INP 153: User Experience 1</w:t>
        </w:r>
      </w:ins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del w:id="116" w:author="Unknown Author" w:date="2020-08-29T09:23:46Z"/>
        </w:rPr>
      </w:pPr>
      <w:del w:id="115" w:author="Unknown Author" w:date="2020-08-29T09:23:46Z">
        <w:r>
          <w:rPr>
            <w:rFonts w:cs="Arial" w:ascii="Liberation Serif" w:hAnsi="Liberation Serif"/>
            <w:sz w:val="24"/>
            <w:szCs w:val="24"/>
          </w:rPr>
        </w:r>
      </w:del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del w:id="117" w:author="Unknown Author" w:date="2020-08-29T09:16:07Z">
        <w:r>
          <w:rPr>
            <w:rFonts w:cs="Arial" w:ascii="Liberation Serif" w:hAnsi="Liberation Serif"/>
            <w:sz w:val="24"/>
            <w:szCs w:val="24"/>
          </w:rPr>
          <w:delText xml:space="preserve"> </w:delText>
        </w:r>
      </w:del>
      <w:del w:id="118" w:author="Unknown Author" w:date="2020-08-29T09:16:07Z">
        <w:r>
          <w:rPr>
            <w:rFonts w:cs="Arial" w:ascii="Liberation Serif" w:hAnsi="Liberation Serif"/>
            <w:b w:val="false"/>
            <w:bCs w:val="false"/>
            <w:sz w:val="24"/>
            <w:szCs w:val="24"/>
          </w:rPr>
          <w:delText>2017</w:delText>
          <w:rPrChange w:id="0" w:author="Unknown Author" w:date="2020-08-29T09:17:01Z"/>
        </w:r>
      </w:del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b/>
          <w:b/>
          <w:sz w:val="24"/>
          <w:szCs w:val="24"/>
        </w:rPr>
      </w:pPr>
      <w:r>
        <w:rPr>
          <w:rFonts w:cs="Arial" w:ascii="Liberation Serif" w:hAnsi="Liberation Serif"/>
          <w:b/>
          <w:sz w:val="24"/>
          <w:szCs w:val="24"/>
          <w:rPrChange w:id="0" w:author="Unknown Author" w:date="2020-08-29T09:17:01Z"/>
        </w:rPr>
      </w:r>
    </w:p>
    <w:p>
      <w:pPr>
        <w:pStyle w:val="Normal"/>
        <w:bidi w:val="0"/>
        <w:spacing w:lineRule="auto" w:line="276" w:before="0" w:after="0"/>
        <w:jc w:val="center"/>
        <w:rPr>
          <w:rFonts w:ascii="Liberation Serif" w:hAnsi="Liberation Serif" w:cs="Arial"/>
          <w:b/>
          <w:b/>
          <w:bCs/>
          <w:sz w:val="24"/>
          <w:szCs w:val="24"/>
          <w:u w:val="single"/>
        </w:rPr>
      </w:pPr>
      <w:r>
        <w:rPr>
          <w:rFonts w:cs="Arial" w:ascii="Liberation Serif" w:hAnsi="Liberation Serif"/>
          <w:b/>
          <w:bCs/>
          <w:sz w:val="24"/>
          <w:szCs w:val="24"/>
          <w:u w:val="single"/>
          <w:rPrChange w:id="0" w:author="Unknown Author" w:date="2020-08-29T09:17:01Z"/>
        </w:rPr>
        <w:t>Education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ins w:id="122" w:author="Unknown Author" w:date="2020-06-22T15:34:59Z"/>
          <w:b/>
          <w:b/>
          <w:sz w:val="24"/>
          <w:szCs w:val="24"/>
        </w:rPr>
      </w:pPr>
      <w:ins w:id="121" w:author="Unknown Author" w:date="2020-06-22T15:34:59Z">
        <w:r>
          <w:rPr>
            <w:rFonts w:cs="Arial" w:ascii="Liberation Serif" w:hAnsi="Liberation Serif"/>
            <w:b/>
            <w:sz w:val="24"/>
            <w:szCs w:val="24"/>
          </w:rPr>
        </w:r>
      </w:ins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ins w:id="124" w:author="Unknown Author" w:date="2020-06-22T15:36:56Z"/>
          <w:b/>
          <w:b/>
          <w:sz w:val="24"/>
          <w:szCs w:val="24"/>
        </w:rPr>
      </w:pPr>
      <w:r>
        <w:rPr>
          <w:rFonts w:cs="Arial" w:ascii="Liberation Serif" w:hAnsi="Liberation Serif"/>
          <w:b/>
          <w:sz w:val="24"/>
          <w:szCs w:val="24"/>
          <w:rPrChange w:id="0" w:author="Unknown Author" w:date="2020-08-29T09:17:01Z"/>
        </w:rPr>
        <w:t>Master of Arts Health Economics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sz w:val="24"/>
          <w:szCs w:val="24"/>
          <w:del w:id="126" w:author="Unknown Author" w:date="2020-06-22T15:35:03Z"/>
        </w:rPr>
      </w:pPr>
      <w:del w:id="125" w:author="Unknown Author" w:date="2020-06-22T15:35:03Z">
        <w:r>
          <w:rPr>
            <w:rFonts w:cs="Arial" w:ascii="Liberation Serif" w:hAnsi="Liberation Serif"/>
            <w:sz w:val="24"/>
            <w:szCs w:val="24"/>
          </w:rPr>
        </w:r>
      </w:del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Eastern Michigan University</w:t>
      </w:r>
      <w:ins w:id="128" w:author="Unknown Author" w:date="2020-06-22T15:35:15Z">
        <w:r>
          <w:rPr>
            <w:rFonts w:cs="Arial" w:ascii="Liberation Serif" w:hAnsi="Liberation Serif"/>
            <w:sz w:val="24"/>
            <w:szCs w:val="24"/>
          </w:rPr>
          <w:t xml:space="preserve"> </w:t>
        </w:r>
      </w:ins>
      <w:ins w:id="129" w:author="Unknown Author" w:date="2020-06-22T15:35:15Z">
        <w:r>
          <w:rPr>
            <w:rFonts w:cs="Arial" w:ascii="Liberation Serif" w:hAnsi="Liberation Serif"/>
            <w:sz w:val="24"/>
            <w:szCs w:val="24"/>
          </w:rPr>
          <w:t>|</w:t>
        </w:r>
      </w:ins>
      <w:del w:id="130" w:author="Unknown Author" w:date="2020-06-22T15:35:12Z">
        <w:r>
          <w:rPr>
            <w:rFonts w:cs="Arial" w:ascii="Liberation Serif" w:hAnsi="Liberation Serif"/>
            <w:sz w:val="24"/>
            <w:szCs w:val="24"/>
          </w:rPr>
          <w:delText>:</w:delText>
        </w:r>
      </w:del>
      <w:ins w:id="131" w:author="Unknown Author" w:date="2020-06-22T15:35:13Z">
        <w:r>
          <w:rPr>
            <w:rFonts w:cs="Arial" w:ascii="Liberation Serif" w:hAnsi="Liberation Serif"/>
            <w:sz w:val="24"/>
            <w:szCs w:val="24"/>
          </w:rPr>
          <w:t xml:space="preserve"> </w:t>
        </w:r>
      </w:ins>
      <w:del w:id="132" w:author="Unknown Author" w:date="2020-06-22T15:35:19Z">
        <w:r>
          <w:rPr>
            <w:rFonts w:cs="Arial" w:ascii="Liberation Serif" w:hAnsi="Liberation Serif"/>
            <w:sz w:val="24"/>
            <w:szCs w:val="24"/>
          </w:rPr>
          <w:delText xml:space="preserve"> </w:delText>
        </w:r>
      </w:del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Ypsilanti, Michigan</w:t>
      </w:r>
      <w:del w:id="134" w:author="Unknown Author" w:date="2020-06-22T15:35:22Z">
        <w:r>
          <w:rPr>
            <w:rFonts w:cs="Arial" w:ascii="Liberation Serif" w:hAnsi="Liberation Serif"/>
            <w:sz w:val="24"/>
            <w:szCs w:val="24"/>
          </w:rPr>
          <w:delText xml:space="preserve"> </w:delText>
        </w:r>
      </w:del>
      <w:del w:id="135" w:author="Unknown Author" w:date="2020-08-29T09:16:11Z">
        <w:r>
          <w:rPr>
            <w:rFonts w:cs="Arial" w:ascii="Liberation Serif" w:hAnsi="Liberation Serif"/>
            <w:b w:val="false"/>
            <w:bCs w:val="false"/>
            <w:sz w:val="24"/>
            <w:szCs w:val="24"/>
          </w:rPr>
          <w:delText>2010</w:delText>
          <w:rPrChange w:id="0" w:author="Unknown Author" w:date="2020-08-29T09:17:01Z"/>
        </w:r>
      </w:del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b/>
          <w:b/>
          <w:sz w:val="24"/>
          <w:szCs w:val="24"/>
        </w:rPr>
      </w:pPr>
      <w:r>
        <w:rPr>
          <w:rFonts w:cs="Arial" w:ascii="Liberation Serif" w:hAnsi="Liberation Serif"/>
          <w:b/>
          <w:sz w:val="24"/>
          <w:szCs w:val="24"/>
          <w:rPrChange w:id="0" w:author="Unknown Author" w:date="2020-08-29T09:17:01Z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ins w:id="138" w:author="Unknown Author" w:date="2020-06-22T15:35:42Z"/>
          <w:b/>
          <w:b/>
          <w:sz w:val="24"/>
          <w:szCs w:val="24"/>
        </w:rPr>
      </w:pPr>
      <w:r>
        <w:rPr>
          <w:rFonts w:cs="Arial" w:ascii="Liberation Serif" w:hAnsi="Liberation Serif"/>
          <w:b/>
          <w:sz w:val="24"/>
          <w:szCs w:val="24"/>
          <w:rPrChange w:id="0" w:author="Unknown Author" w:date="2020-08-29T09:17:01Z"/>
        </w:rPr>
        <w:t>Bachelor of Science in Pharmaceutical Sciences: Pharmacy Administration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sz w:val="24"/>
          <w:szCs w:val="24"/>
          <w:del w:id="140" w:author="Unknown Author" w:date="2020-06-22T15:35:38Z"/>
        </w:rPr>
      </w:pPr>
      <w:del w:id="139" w:author="Unknown Author" w:date="2020-06-22T15:35:38Z">
        <w:r>
          <w:rPr>
            <w:rFonts w:cs="Arial" w:ascii="Liberation Serif" w:hAnsi="Liberation Serif"/>
            <w:sz w:val="24"/>
            <w:szCs w:val="24"/>
          </w:rPr>
        </w:r>
      </w:del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University of Toledo</w:t>
      </w:r>
      <w:ins w:id="142" w:author="Unknown Author" w:date="2020-06-22T15:36:25Z">
        <w:r>
          <w:rPr>
            <w:rFonts w:cs="Arial" w:ascii="Liberation Serif" w:hAnsi="Liberation Serif"/>
            <w:sz w:val="24"/>
            <w:szCs w:val="24"/>
          </w:rPr>
          <w:t xml:space="preserve"> </w:t>
        </w:r>
      </w:ins>
      <w:ins w:id="143" w:author="Unknown Author" w:date="2020-06-22T15:36:25Z">
        <w:r>
          <w:rPr>
            <w:rFonts w:cs="Arial" w:ascii="Liberation Serif" w:hAnsi="Liberation Serif"/>
            <w:sz w:val="24"/>
            <w:szCs w:val="24"/>
          </w:rPr>
          <w:t>|</w:t>
        </w:r>
      </w:ins>
      <w:del w:id="144" w:author="Unknown Author" w:date="2020-06-22T15:36:23Z">
        <w:r>
          <w:rPr>
            <w:rFonts w:cs="Arial" w:ascii="Liberation Serif" w:hAnsi="Liberation Serif"/>
            <w:sz w:val="24"/>
            <w:szCs w:val="24"/>
          </w:rPr>
          <w:delText xml:space="preserve">: </w:delText>
        </w:r>
      </w:del>
      <w:ins w:id="145" w:author="Unknown Author" w:date="2020-06-22T15:36:24Z">
        <w:r>
          <w:rPr>
            <w:rFonts w:cs="Arial" w:ascii="Liberation Serif" w:hAnsi="Liberation Serif"/>
            <w:sz w:val="24"/>
            <w:szCs w:val="24"/>
          </w:rPr>
          <w:t xml:space="preserve"> </w:t>
        </w:r>
      </w:ins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Toledo, Ohio</w:t>
      </w:r>
      <w:del w:id="147" w:author="Unknown Author" w:date="2020-06-22T15:36:33Z">
        <w:r>
          <w:rPr>
            <w:rFonts w:cs="Arial" w:ascii="Liberation Serif" w:hAnsi="Liberation Serif"/>
            <w:sz w:val="24"/>
            <w:szCs w:val="24"/>
          </w:rPr>
          <w:delText xml:space="preserve"> </w:delText>
        </w:r>
      </w:del>
      <w:ins w:id="148" w:author="Unknown Author" w:date="2020-06-22T15:36:34Z">
        <w:r>
          <w:rPr>
            <w:rFonts w:cs="Arial" w:ascii="Liberation Serif" w:hAnsi="Liberation Serif"/>
            <w:sz w:val="24"/>
            <w:szCs w:val="24"/>
          </w:rPr>
          <w:t xml:space="preserve"> </w:t>
        </w:r>
      </w:ins>
      <w:del w:id="149" w:author="Unknown Author" w:date="2020-08-29T09:16:15Z">
        <w:r>
          <w:rPr>
            <w:rFonts w:cs="Arial" w:ascii="Liberation Serif" w:hAnsi="Liberation Serif"/>
            <w:b w:val="false"/>
            <w:bCs w:val="false"/>
            <w:sz w:val="24"/>
            <w:szCs w:val="24"/>
          </w:rPr>
          <w:delText>2007</w:delText>
          <w:rPrChange w:id="0" w:author="Unknown Author" w:date="2020-08-29T09:17:01Z"/>
        </w:r>
      </w:del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rPrChange w:id="0" w:author="Unknown Author" w:date="2020-08-29T09:17:01Z"/>
        </w:rPr>
      </w:r>
      <w:r>
        <w:br w:type="page"/>
      </w:r>
    </w:p>
    <w:p>
      <w:pPr>
        <w:pStyle w:val="Normal"/>
        <w:bidi w:val="0"/>
        <w:jc w:val="center"/>
        <w:rPr>
          <w:rFonts w:ascii="Liberation Serif" w:hAnsi="Liberation Serif"/>
          <w:ins w:id="152" w:author="Unknown Author" w:date="2020-07-06T15:17:17Z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  <w:rPrChange w:id="0" w:author="Unknown Author" w:date="2020-08-29T09:17:01Z"/>
        </w:rPr>
        <w:t>Work Experience</w:t>
      </w:r>
    </w:p>
    <w:p>
      <w:pPr>
        <w:pStyle w:val="Normal"/>
        <w:bidi w:val="0"/>
        <w:jc w:val="center"/>
        <w:rPr>
          <w:rFonts w:ascii="Liberation Serif" w:hAnsi="Liberation Serif"/>
          <w:ins w:id="154" w:author="Unknown Author" w:date="2020-07-06T15:17:17Z"/>
          <w:b/>
          <w:b/>
          <w:bCs/>
          <w:sz w:val="24"/>
          <w:szCs w:val="24"/>
          <w:u w:val="single"/>
        </w:rPr>
      </w:pPr>
      <w:ins w:id="153" w:author="Unknown Author" w:date="2020-07-06T15:17:17Z">
        <w:r>
          <w:rPr>
            <w:rFonts w:ascii="Liberation Serif" w:hAnsi="Liberation Serif"/>
            <w:b/>
            <w:bCs/>
            <w:sz w:val="24"/>
            <w:szCs w:val="24"/>
            <w:u w:val="single"/>
          </w:rPr>
        </w:r>
      </w:ins>
    </w:p>
    <w:p>
      <w:pPr>
        <w:pStyle w:val="Normal"/>
        <w:bidi w:val="0"/>
        <w:jc w:val="center"/>
        <w:rPr>
          <w:rFonts w:ascii="Liberation Serif" w:hAnsi="Liberation Serif"/>
          <w:ins w:id="156" w:author="Unknown Author" w:date="2020-07-06T15:17:17Z"/>
          <w:b/>
          <w:b/>
          <w:bCs/>
          <w:sz w:val="24"/>
          <w:szCs w:val="24"/>
          <w:u w:val="single"/>
        </w:rPr>
      </w:pPr>
      <w:ins w:id="155" w:author="Unknown Author" w:date="2020-07-06T15:17:17Z">
        <w:r>
          <w:rPr>
            <w:rFonts w:ascii="Liberation Serif" w:hAnsi="Liberation Serif"/>
            <w:b/>
            <w:bCs/>
            <w:sz w:val="24"/>
            <w:szCs w:val="24"/>
            <w:u w:val="single"/>
          </w:rPr>
        </w:r>
      </w:ins>
    </w:p>
    <w:p>
      <w:pPr>
        <w:pStyle w:val="Normal"/>
        <w:pBdr>
          <w:bottom w:val="single" w:sz="4" w:space="1" w:color="00000A"/>
        </w:pBdr>
        <w:bidi w:val="0"/>
        <w:spacing w:lineRule="auto" w:line="276" w:before="0" w:after="0"/>
        <w:jc w:val="left"/>
        <w:rPr>
          <w:rFonts w:ascii="Liberation Serif" w:hAnsi="Liberation Serif" w:cs="Arial"/>
          <w:ins w:id="161" w:author="Unknown Author" w:date="2020-07-06T15:17:17Z"/>
          <w:sz w:val="24"/>
          <w:szCs w:val="24"/>
        </w:rPr>
      </w:pPr>
      <w:ins w:id="157" w:author="Unknown Author" w:date="2020-07-06T15:17:17Z">
        <w:r>
          <w:rPr>
            <w:rFonts w:cs="Arial" w:ascii="Liberation Serif" w:hAnsi="Liberation Serif"/>
            <w:sz w:val="24"/>
            <w:szCs w:val="24"/>
          </w:rPr>
          <w:t xml:space="preserve">Android Developer | </w:t>
        </w:r>
      </w:ins>
      <w:ins w:id="158" w:author="Unknown Author" w:date="2020-07-06T15:17:17Z">
        <w:r>
          <w:rPr>
            <w:rFonts w:cs="Arial" w:ascii="Liberation Serif" w:hAnsi="Liberation Serif"/>
            <w:sz w:val="24"/>
            <w:szCs w:val="24"/>
          </w:rPr>
          <w:t>Unwrapped Inc.</w:t>
        </w:r>
      </w:ins>
      <w:ins w:id="159" w:author="Unknown Author" w:date="2020-07-06T15:17:17Z">
        <w:r>
          <w:rPr>
            <w:rFonts w:cs="Arial" w:ascii="Liberation Serif" w:hAnsi="Liberation Serif"/>
            <w:sz w:val="24"/>
            <w:szCs w:val="24"/>
          </w:rPr>
          <w:t xml:space="preserve"> | Nov. 2019 - </w:t>
        </w:r>
      </w:ins>
      <w:ins w:id="160" w:author="Unknown Author" w:date="2020-07-06T15:17:17Z">
        <w:r>
          <w:rPr>
            <w:rFonts w:cs="Arial" w:ascii="Liberation Serif" w:hAnsi="Liberation Serif"/>
            <w:sz w:val="24"/>
            <w:szCs w:val="24"/>
          </w:rPr>
          <w:t>Present</w:t>
        </w:r>
      </w:ins>
    </w:p>
    <w:p>
      <w:pPr>
        <w:pStyle w:val="Normal"/>
        <w:numPr>
          <w:ilvl w:val="0"/>
          <w:numId w:val="3"/>
        </w:numPr>
        <w:bidi w:val="0"/>
        <w:spacing w:lineRule="auto" w:line="276" w:before="0" w:after="0"/>
        <w:jc w:val="left"/>
        <w:rPr>
          <w:rFonts w:ascii="Liberation Serif" w:hAnsi="Liberation Serif"/>
          <w:ins w:id="165" w:author="Unknown Author" w:date="2020-07-06T15:18:20Z"/>
          <w:sz w:val="24"/>
          <w:szCs w:val="24"/>
        </w:rPr>
      </w:pPr>
      <w:ins w:id="162" w:author="Unknown Author" w:date="2020-07-06T15:18:20Z">
        <w:r>
          <w:rPr>
            <w:rFonts w:cs="Arial" w:ascii="Liberation Serif" w:hAnsi="Liberation Serif"/>
            <w:sz w:val="24"/>
            <w:szCs w:val="24"/>
          </w:rPr>
          <w:t>Consult</w:t>
        </w:r>
      </w:ins>
      <w:ins w:id="163" w:author="Unknown Author" w:date="2020-07-06T15:18:20Z">
        <w:r>
          <w:rPr>
            <w:rFonts w:cs="Arial" w:ascii="Liberation Serif" w:hAnsi="Liberation Serif"/>
            <w:sz w:val="24"/>
            <w:szCs w:val="24"/>
          </w:rPr>
          <w:t>ing</w:t>
        </w:r>
      </w:ins>
      <w:ins w:id="164" w:author="Unknown Author" w:date="2020-07-06T15:18:20Z">
        <w:r>
          <w:rPr>
            <w:rFonts w:cs="Arial" w:ascii="Liberation Serif" w:hAnsi="Liberation Serif"/>
            <w:sz w:val="24"/>
            <w:szCs w:val="24"/>
          </w:rPr>
          <w:t xml:space="preserve"> as an Android Developer</w:t>
        </w:r>
      </w:ins>
    </w:p>
    <w:p>
      <w:pPr>
        <w:pStyle w:val="Normal"/>
        <w:numPr>
          <w:ilvl w:val="1"/>
          <w:numId w:val="3"/>
        </w:numPr>
        <w:bidi w:val="0"/>
        <w:spacing w:lineRule="auto" w:line="276" w:before="0" w:after="0"/>
        <w:jc w:val="left"/>
        <w:rPr>
          <w:rFonts w:ascii="Liberation Serif" w:hAnsi="Liberation Serif"/>
          <w:ins w:id="168" w:author="Unknown Author" w:date="2020-07-06T15:18:20Z"/>
          <w:sz w:val="24"/>
          <w:szCs w:val="24"/>
        </w:rPr>
      </w:pPr>
      <w:ins w:id="166" w:author="Unknown Author" w:date="2020-07-06T15:18:20Z">
        <w:r>
          <w:rPr>
            <w:rFonts w:cs="Arial" w:ascii="Liberation Serif" w:hAnsi="Liberation Serif"/>
            <w:sz w:val="24"/>
            <w:szCs w:val="24"/>
          </w:rPr>
          <w:t>D</w:t>
        </w:r>
      </w:ins>
      <w:ins w:id="167" w:author="Unknown Author" w:date="2020-07-06T15:18:20Z">
        <w:r>
          <w:rPr>
            <w:rFonts w:cs="Arial" w:ascii="Liberation Serif" w:hAnsi="Liberation Serif"/>
            <w:sz w:val="24"/>
            <w:szCs w:val="24"/>
          </w:rPr>
          <w:t>eveloping new apps with Kotlin</w:t>
        </w:r>
      </w:ins>
    </w:p>
    <w:p>
      <w:pPr>
        <w:pStyle w:val="Normal"/>
        <w:numPr>
          <w:ilvl w:val="1"/>
          <w:numId w:val="3"/>
        </w:numPr>
        <w:bidi w:val="0"/>
        <w:spacing w:lineRule="auto" w:line="276" w:before="0" w:after="0"/>
        <w:jc w:val="left"/>
        <w:rPr>
          <w:rFonts w:ascii="Liberation Serif" w:hAnsi="Liberation Serif"/>
          <w:ins w:id="170" w:author="Unknown Author" w:date="2020-07-06T15:18:20Z"/>
          <w:sz w:val="24"/>
          <w:szCs w:val="24"/>
        </w:rPr>
      </w:pPr>
      <w:ins w:id="169" w:author="Unknown Author" w:date="2020-07-06T15:18:20Z">
        <w:r>
          <w:rPr>
            <w:rFonts w:cs="Arial" w:ascii="Liberation Serif" w:hAnsi="Liberation Serif"/>
            <w:sz w:val="24"/>
            <w:szCs w:val="24"/>
          </w:rPr>
          <w:t>Implementing &amp; Customizing Exo-Player</w:t>
        </w:r>
      </w:ins>
    </w:p>
    <w:p>
      <w:pPr>
        <w:pStyle w:val="Normal"/>
        <w:numPr>
          <w:ilvl w:val="1"/>
          <w:numId w:val="3"/>
        </w:numPr>
        <w:bidi w:val="0"/>
        <w:spacing w:lineRule="auto" w:line="276" w:before="0" w:after="0"/>
        <w:jc w:val="left"/>
        <w:rPr>
          <w:rFonts w:ascii="Liberation Serif" w:hAnsi="Liberation Serif"/>
          <w:ins w:id="172" w:author="Unknown Author" w:date="2020-07-06T15:18:20Z"/>
          <w:sz w:val="24"/>
          <w:szCs w:val="24"/>
        </w:rPr>
      </w:pPr>
      <w:ins w:id="171" w:author="Unknown Author" w:date="2020-07-06T15:18:20Z">
        <w:r>
          <w:rPr>
            <w:rFonts w:cs="Arial" w:ascii="Liberation Serif" w:hAnsi="Liberation Serif"/>
            <w:sz w:val="24"/>
            <w:szCs w:val="24"/>
          </w:rPr>
          <w:t>Creating user stories &amp; posting them to jira board</w:t>
        </w:r>
      </w:ins>
    </w:p>
    <w:p>
      <w:pPr>
        <w:pStyle w:val="Normal"/>
        <w:numPr>
          <w:ilvl w:val="1"/>
          <w:numId w:val="3"/>
        </w:numPr>
        <w:bidi w:val="0"/>
        <w:spacing w:lineRule="auto" w:line="276" w:before="0" w:after="0"/>
        <w:jc w:val="left"/>
        <w:rPr>
          <w:rFonts w:ascii="Liberation Serif" w:hAnsi="Liberation Serif"/>
          <w:ins w:id="174" w:author="Unknown Author" w:date="2020-08-29T09:34:04Z"/>
          <w:sz w:val="24"/>
          <w:szCs w:val="24"/>
        </w:rPr>
      </w:pPr>
      <w:ins w:id="173" w:author="Unknown Author" w:date="2020-07-06T15:18:20Z">
        <w:r>
          <w:rPr>
            <w:rFonts w:cs="Arial" w:ascii="Liberation Serif" w:hAnsi="Liberation Serif"/>
            <w:sz w:val="24"/>
            <w:szCs w:val="24"/>
          </w:rPr>
          <w:t>Performing competitive app research &amp; analysis</w:t>
        </w:r>
      </w:ins>
    </w:p>
    <w:p>
      <w:pPr>
        <w:pStyle w:val="Normal"/>
        <w:numPr>
          <w:ilvl w:val="0"/>
          <w:numId w:val="0"/>
        </w:numPr>
        <w:bidi w:val="0"/>
        <w:spacing w:lineRule="auto" w:line="276" w:before="0" w:after="0"/>
        <w:ind w:left="1080" w:hanging="0"/>
        <w:jc w:val="left"/>
        <w:rPr>
          <w:rFonts w:cs="Arial"/>
        </w:rPr>
      </w:pPr>
      <w:r>
        <w:rPr>
          <w:rFonts w:ascii="Liberation Serif" w:hAnsi="Liberation Serif"/>
          <w:sz w:val="24"/>
          <w:szCs w:val="24"/>
          <w:rPrChange w:id="0" w:author="Unknown Author" w:date="2020-08-29T09:17:01Z"/>
        </w:rPr>
        <w:rPrChange w:id="0" w:author="Unknown Author" w:date="2020-08-29T09:17:01Z"/>
      </w:r>
    </w:p>
    <w:p>
      <w:pPr>
        <w:pStyle w:val="Normal"/>
        <w:pBdr>
          <w:bottom w:val="single" w:sz="4" w:space="1" w:color="00000A"/>
        </w:pBdr>
        <w:bidi w:val="0"/>
        <w:spacing w:lineRule="auto" w:line="276" w:before="0" w:after="0"/>
        <w:jc w:val="left"/>
        <w:rPr>
          <w:rFonts w:ascii="Liberation Serif" w:hAnsi="Liberation Serif" w:cs="Arial"/>
          <w:sz w:val="24"/>
          <w:szCs w:val="24"/>
        </w:rPr>
      </w:pPr>
      <w:bookmarkStart w:id="0" w:name="__DdeLink__596_1001634080"/>
      <w:bookmarkEnd w:id="0"/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 xml:space="preserve">Android Developer | Mobile Apps Company | Feb. 2019 </w:t>
      </w:r>
      <w:del w:id="177" w:author="Unknown Author" w:date="2020-08-29T09:34:26Z">
        <w:r>
          <w:rPr>
            <w:rFonts w:cs="Arial" w:ascii="Liberation Serif" w:hAnsi="Liberation Serif"/>
            <w:sz w:val="24"/>
            <w:szCs w:val="24"/>
          </w:rPr>
          <w:delText>–</w:delText>
        </w:r>
      </w:del>
      <w:ins w:id="178" w:author="Unknown Author" w:date="2020-08-29T09:34:27Z">
        <w:r>
          <w:rPr>
            <w:rFonts w:cs="Arial" w:ascii="Liberation Serif" w:hAnsi="Liberation Serif"/>
            <w:sz w:val="24"/>
            <w:szCs w:val="24"/>
          </w:rPr>
          <w:t>-</w:t>
        </w:r>
      </w:ins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 xml:space="preserve"> Nov. 2019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</w:r>
      <w:bookmarkStart w:id="1" w:name="__DdeLink__596_1001634080"/>
      <w:bookmarkStart w:id="2" w:name="__DdeLink__596_1001634080"/>
      <w:bookmarkEnd w:id="2"/>
    </w:p>
    <w:p>
      <w:pPr>
        <w:pStyle w:val="ListParagraph"/>
        <w:numPr>
          <w:ilvl w:val="0"/>
          <w:numId w:val="2"/>
        </w:numPr>
        <w:bidi w:val="0"/>
        <w:spacing w:lineRule="auto" w:line="276" w:before="0" w:after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Consulted as an Android Developer for the Retail industry</w:t>
      </w:r>
    </w:p>
    <w:p>
      <w:pPr>
        <w:pStyle w:val="ListParagraph"/>
        <w:numPr>
          <w:ilvl w:val="0"/>
          <w:numId w:val="4"/>
        </w:numPr>
        <w:bidi w:val="0"/>
        <w:spacing w:lineRule="auto" w:line="276" w:before="0" w:after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Delivered quantity stepper in Kotlin using MVVM architecture via a custom view.</w:t>
      </w:r>
    </w:p>
    <w:p>
      <w:pPr>
        <w:pStyle w:val="ListParagraph"/>
        <w:numPr>
          <w:ilvl w:val="0"/>
          <w:numId w:val="4"/>
        </w:numPr>
        <w:bidi w:val="0"/>
        <w:spacing w:lineRule="auto" w:line="276" w:before="0" w:after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 xml:space="preserve">Performed bug fixes, extended SDK functionality in Kotlin, refreshed carousel on home activity via card view and worked on a refresh of the account settings and password screens in Java. </w:t>
      </w:r>
    </w:p>
    <w:p>
      <w:pPr>
        <w:pStyle w:val="ListParagraph"/>
        <w:numPr>
          <w:ilvl w:val="0"/>
          <w:numId w:val="4"/>
        </w:numPr>
        <w:bidi w:val="0"/>
        <w:spacing w:lineRule="auto" w:line="276" w:before="0" w:after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Created various UI layouts using constraint and linear layouts based on Abstract.</w:t>
      </w:r>
    </w:p>
    <w:p>
      <w:pPr>
        <w:pStyle w:val="ListParagraph"/>
        <w:numPr>
          <w:ilvl w:val="0"/>
          <w:numId w:val="4"/>
        </w:numPr>
        <w:bidi w:val="0"/>
        <w:spacing w:lineRule="auto" w:line="276" w:before="0" w:after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Created a Library to reuse fonts and colors within the application.</w:t>
      </w:r>
    </w:p>
    <w:p>
      <w:pPr>
        <w:pStyle w:val="ListParagraph"/>
        <w:numPr>
          <w:ilvl w:val="0"/>
          <w:numId w:val="4"/>
        </w:numPr>
        <w:bidi w:val="0"/>
        <w:spacing w:lineRule="auto" w:line="276" w:before="0" w:after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Created mock data and layouts for a knowledge transfer session with a developer.</w:t>
      </w:r>
    </w:p>
    <w:p>
      <w:pPr>
        <w:pStyle w:val="ListParagraph"/>
        <w:numPr>
          <w:ilvl w:val="0"/>
          <w:numId w:val="4"/>
        </w:numPr>
        <w:bidi w:val="0"/>
        <w:spacing w:lineRule="auto" w:line="276" w:before="0" w:after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Worked closely with the UX, Product Manager, and QA teams to adhere to the development to have fulfilled story and design requirements along with preventing/fixing bugs/defects and be in compliance with ADA requirements.</w:t>
      </w:r>
    </w:p>
    <w:p>
      <w:pPr>
        <w:pStyle w:val="ListParagraph"/>
        <w:numPr>
          <w:ilvl w:val="0"/>
          <w:numId w:val="4"/>
        </w:numPr>
        <w:bidi w:val="0"/>
        <w:spacing w:lineRule="auto" w:line="276" w:before="0" w:after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Participated in code and architectural reviews with a senior developer that included branching strategies.</w:t>
      </w:r>
    </w:p>
    <w:p>
      <w:pPr>
        <w:pStyle w:val="ListParagraph"/>
        <w:numPr>
          <w:ilvl w:val="0"/>
          <w:numId w:val="4"/>
        </w:numPr>
        <w:bidi w:val="0"/>
        <w:spacing w:lineRule="auto" w:line="276" w:before="0" w:after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 xml:space="preserve">Participated in scrum ceremonies that supported an agile environment such as sprint plannings, refinements, retrospectives, and daily stand ups. </w:t>
      </w:r>
    </w:p>
    <w:p>
      <w:pPr>
        <w:pStyle w:val="ListParagraph"/>
        <w:numPr>
          <w:ilvl w:val="0"/>
          <w:numId w:val="4"/>
        </w:numPr>
        <w:bidi w:val="0"/>
        <w:spacing w:lineRule="auto" w:line="276" w:before="0" w:after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Used BitBucket/Stash to review, approve, and merge pull requests.</w:t>
      </w:r>
    </w:p>
    <w:p>
      <w:pPr>
        <w:pStyle w:val="ListParagraph"/>
        <w:numPr>
          <w:ilvl w:val="0"/>
          <w:numId w:val="4"/>
        </w:numPr>
        <w:bidi w:val="0"/>
        <w:spacing w:lineRule="auto" w:line="276" w:before="0" w:after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 xml:space="preserve">Used Jira to perform status checks of tickets and Confluence for sharing of information, including creating an architectural record relating to the Kotlin language for both developers and QA.  </w:t>
      </w:r>
    </w:p>
    <w:p>
      <w:pPr>
        <w:pStyle w:val="ListParagraph"/>
        <w:bidi w:val="0"/>
        <w:spacing w:lineRule="auto" w:line="276" w:before="0" w:after="0"/>
        <w:ind w:left="720" w:right="0" w:hanging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</w:r>
    </w:p>
    <w:p>
      <w:pPr>
        <w:pStyle w:val="Normal"/>
        <w:pBdr>
          <w:bottom w:val="single" w:sz="4" w:space="1" w:color="00000A"/>
        </w:pBdr>
        <w:bidi w:val="0"/>
        <w:spacing w:lineRule="auto" w:line="276" w:before="0" w:after="0"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 xml:space="preserve">Code Coach | Grand Circus | Aug. 2018 </w:t>
      </w:r>
      <w:del w:id="194" w:author="Unknown Author" w:date="2020-08-29T09:34:32Z">
        <w:r>
          <w:rPr>
            <w:rFonts w:cs="Arial" w:ascii="Liberation Serif" w:hAnsi="Liberation Serif"/>
            <w:sz w:val="24"/>
            <w:szCs w:val="24"/>
          </w:rPr>
          <w:delText>–</w:delText>
        </w:r>
      </w:del>
      <w:ins w:id="195" w:author="Unknown Author" w:date="2020-08-29T09:34:33Z">
        <w:r>
          <w:rPr>
            <w:rFonts w:cs="Arial" w:ascii="Liberation Serif" w:hAnsi="Liberation Serif"/>
            <w:sz w:val="24"/>
            <w:szCs w:val="24"/>
          </w:rPr>
          <w:t>-</w:t>
        </w:r>
      </w:ins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 xml:space="preserve"> Jan. 2019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276" w:before="0" w:after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Assisted conditionally accepted students with their pre-work and current students with their lab work in .NET (C#) and Java as a code coach in house and remote.</w:t>
      </w:r>
    </w:p>
    <w:p>
      <w:pPr>
        <w:pStyle w:val="ListParagraph"/>
        <w:numPr>
          <w:ilvl w:val="0"/>
          <w:numId w:val="2"/>
        </w:numPr>
        <w:bidi w:val="0"/>
        <w:spacing w:lineRule="auto" w:line="276" w:before="0" w:after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Suggested and presented the idea of the Code Coach program might best work under a remote arrangement. The proposal was accepted and implemented by the company.</w:t>
      </w:r>
    </w:p>
    <w:p>
      <w:pPr>
        <w:pStyle w:val="ListParagraph"/>
        <w:numPr>
          <w:ilvl w:val="0"/>
          <w:numId w:val="2"/>
        </w:numPr>
        <w:bidi w:val="0"/>
        <w:spacing w:lineRule="auto" w:line="276" w:before="0" w:after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Teaching assistant 2018. Assisted those who attended the Intro to Code classes in JavaScript.</w:t>
      </w:r>
    </w:p>
    <w:p>
      <w:pPr>
        <w:pStyle w:val="ListParagraph"/>
        <w:numPr>
          <w:ilvl w:val="0"/>
          <w:numId w:val="2"/>
        </w:numPr>
        <w:bidi w:val="0"/>
        <w:spacing w:lineRule="auto" w:line="276" w:before="0" w:after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 xml:space="preserve">Analyzed students solutions of their final mini-project and assisted them in achieving a solution for the desired result. </w:t>
      </w:r>
    </w:p>
    <w:p>
      <w:pPr>
        <w:pStyle w:val="ListParagraph"/>
        <w:bidi w:val="0"/>
        <w:spacing w:lineRule="auto" w:line="276" w:before="0" w:after="0"/>
        <w:ind w:left="720" w:right="0" w:hanging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</w:r>
    </w:p>
    <w:p>
      <w:pPr>
        <w:pStyle w:val="Normal"/>
        <w:pBdr>
          <w:bottom w:val="single" w:sz="4" w:space="1" w:color="00000A"/>
        </w:pBdr>
        <w:bidi w:val="0"/>
        <w:spacing w:lineRule="auto" w:line="276" w:before="0" w:after="0"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Web Administrator &amp; Family Service Worker | Council for Economic Opportunities in Greater Cleveland | Oct. 2014 - Apr. 2016</w:t>
      </w:r>
    </w:p>
    <w:p>
      <w:pPr>
        <w:pStyle w:val="ListParagraph"/>
        <w:numPr>
          <w:ilvl w:val="0"/>
          <w:numId w:val="2"/>
        </w:numPr>
        <w:bidi w:val="0"/>
        <w:spacing w:lineRule="auto" w:line="276" w:before="240" w:after="16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Attended meetings with marketing and a 3</w:t>
      </w:r>
      <w:r>
        <w:rPr>
          <w:rFonts w:cs="Arial" w:ascii="Liberation Serif" w:hAnsi="Liberation Serif"/>
          <w:sz w:val="24"/>
          <w:szCs w:val="24"/>
          <w:vertAlign w:val="superscript"/>
          <w:rPrChange w:id="0" w:author="Unknown Author" w:date="2020-08-29T09:17:01Z"/>
        </w:rPr>
        <w:t>rd</w:t>
      </w: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 xml:space="preserve"> party vendor as the MIS department representative for the redesign of the company website.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="240" w:after="16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Analyzed the proposed 3</w:t>
      </w:r>
      <w:r>
        <w:rPr>
          <w:rFonts w:cs="Arial" w:ascii="Liberation Serif" w:hAnsi="Liberation Serif"/>
          <w:sz w:val="24"/>
          <w:szCs w:val="24"/>
          <w:vertAlign w:val="superscript"/>
          <w:rPrChange w:id="0" w:author="Unknown Author" w:date="2020-08-29T09:17:01Z"/>
        </w:rPr>
        <w:t>rd</w:t>
      </w: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 xml:space="preserve"> party contract and reported my findings to my supervisor.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="240" w:after="16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Tested new website built upon the WordPress platform.</w:t>
      </w:r>
    </w:p>
    <w:p>
      <w:pPr>
        <w:pStyle w:val="ListParagraph"/>
        <w:numPr>
          <w:ilvl w:val="0"/>
          <w:numId w:val="2"/>
        </w:numPr>
        <w:bidi w:val="0"/>
        <w:spacing w:lineRule="auto" w:line="276" w:before="240" w:after="16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Presented user-based solutions to integrate two proprietary cloud-based database systems into the new company site.</w:t>
      </w:r>
    </w:p>
    <w:p>
      <w:pPr>
        <w:pStyle w:val="ListParagraph"/>
        <w:numPr>
          <w:ilvl w:val="0"/>
          <w:numId w:val="2"/>
        </w:numPr>
        <w:bidi w:val="0"/>
        <w:spacing w:lineRule="auto" w:line="276" w:before="240" w:after="16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Assisted other Family Service Workers in data-entry of dental, health, and medical records into a proprietary cloud-based database system.</w:t>
      </w:r>
    </w:p>
    <w:p>
      <w:pPr>
        <w:pStyle w:val="Normal"/>
        <w:pBdr>
          <w:bottom w:val="single" w:sz="4" w:space="1" w:color="00000A"/>
        </w:pBdr>
        <w:bidi w:val="0"/>
        <w:spacing w:lineRule="auto" w:line="276" w:before="0" w:after="0"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Web Marketing Associate | Home Appliance Mart | Jun. 2013 - Sep. 2014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="240" w:after="16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Part of a three-person team to maintain and update two company web properties via Dreamweaver, Excel, HTML, and a proprietary CMS.</w:t>
      </w:r>
    </w:p>
    <w:p>
      <w:pPr>
        <w:pStyle w:val="ListParagraph"/>
        <w:numPr>
          <w:ilvl w:val="0"/>
          <w:numId w:val="6"/>
        </w:numPr>
        <w:bidi w:val="0"/>
        <w:spacing w:lineRule="auto" w:line="276" w:before="240" w:after="16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Used Adword Editor to add text ads into Google Adword campaigns.</w:t>
      </w:r>
    </w:p>
    <w:p>
      <w:pPr>
        <w:pStyle w:val="ListParagraph"/>
        <w:numPr>
          <w:ilvl w:val="0"/>
          <w:numId w:val="6"/>
        </w:numPr>
        <w:bidi w:val="0"/>
        <w:spacing w:lineRule="auto" w:line="276" w:before="240" w:after="16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Created custom HTML landing pages for Google Adwords.</w:t>
      </w:r>
    </w:p>
    <w:p>
      <w:pPr>
        <w:pStyle w:val="ListParagraph"/>
        <w:numPr>
          <w:ilvl w:val="0"/>
          <w:numId w:val="6"/>
        </w:numPr>
        <w:bidi w:val="0"/>
        <w:spacing w:lineRule="auto" w:line="276" w:before="240" w:after="16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Converted XML files into CSV files to update the product feed on both e-commerce websites.</w:t>
      </w:r>
    </w:p>
    <w:p>
      <w:pPr>
        <w:pStyle w:val="ListParagraph"/>
        <w:numPr>
          <w:ilvl w:val="0"/>
          <w:numId w:val="6"/>
        </w:numPr>
        <w:bidi w:val="0"/>
        <w:spacing w:lineRule="auto" w:line="276" w:before="240" w:after="16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General website maintenance, including pulling of discontinued products.</w:t>
      </w:r>
    </w:p>
    <w:p>
      <w:pPr>
        <w:pStyle w:val="ListParagraph"/>
        <w:numPr>
          <w:ilvl w:val="0"/>
          <w:numId w:val="6"/>
        </w:numPr>
        <w:bidi w:val="0"/>
        <w:spacing w:lineRule="auto" w:line="276" w:before="240" w:after="16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Created custom headers and banner art in Photoshop to display on both websites.</w:t>
      </w:r>
    </w:p>
    <w:p>
      <w:pPr>
        <w:pStyle w:val="ListParagraph"/>
        <w:numPr>
          <w:ilvl w:val="0"/>
          <w:numId w:val="6"/>
        </w:numPr>
        <w:bidi w:val="0"/>
        <w:spacing w:lineRule="auto" w:line="276" w:before="240" w:after="16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Created HTML pages in Dreamweaver to manual add new products to the websites.</w:t>
      </w:r>
    </w:p>
    <w:p>
      <w:pPr>
        <w:pStyle w:val="ListParagraph"/>
        <w:numPr>
          <w:ilvl w:val="0"/>
          <w:numId w:val="6"/>
        </w:numPr>
        <w:bidi w:val="0"/>
        <w:spacing w:lineRule="auto" w:line="276" w:before="240" w:after="16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Linked manufacturer current rebates to product pages and maintained website of the current manufacturer rebates pages.</w:t>
      </w:r>
    </w:p>
    <w:p>
      <w:pPr>
        <w:pStyle w:val="ListParagraph"/>
        <w:numPr>
          <w:ilvl w:val="0"/>
          <w:numId w:val="6"/>
        </w:numPr>
        <w:bidi w:val="0"/>
        <w:spacing w:lineRule="auto" w:line="276" w:before="240" w:after="16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Used Excel to import product feed to populate the website inventory.</w:t>
      </w:r>
    </w:p>
    <w:p>
      <w:pPr>
        <w:pStyle w:val="ListParagraph"/>
        <w:numPr>
          <w:ilvl w:val="0"/>
          <w:numId w:val="6"/>
        </w:numPr>
        <w:bidi w:val="0"/>
        <w:spacing w:lineRule="auto" w:line="276" w:before="240" w:after="16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Created new products and product categories on the websites.</w:t>
      </w:r>
    </w:p>
    <w:p>
      <w:pPr>
        <w:pStyle w:val="ListParagraph"/>
        <w:bidi w:val="0"/>
        <w:spacing w:lineRule="auto" w:line="276" w:before="240" w:after="160"/>
        <w:ind w:left="4320" w:right="0" w:hanging="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</w:r>
    </w:p>
    <w:p>
      <w:pPr>
        <w:pStyle w:val="Normal"/>
        <w:pBdr>
          <w:bottom w:val="single" w:sz="4" w:space="1" w:color="00000A"/>
        </w:pBdr>
        <w:bidi w:val="0"/>
        <w:spacing w:lineRule="auto" w:line="276" w:before="240" w:after="160"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 xml:space="preserve">Web Developer | Solutions for VIP Dancers | Jan. 2009 - Dec. 2013 </w:t>
      </w:r>
    </w:p>
    <w:p>
      <w:pPr>
        <w:pStyle w:val="ListParagraph"/>
        <w:numPr>
          <w:ilvl w:val="0"/>
          <w:numId w:val="1"/>
        </w:numPr>
        <w:bidi w:val="0"/>
        <w:spacing w:lineRule="auto" w:line="276" w:before="240" w:after="160"/>
        <w:contextualSpacing/>
        <w:jc w:val="left"/>
        <w:rPr>
          <w:rFonts w:ascii="Liberation Serif" w:hAnsi="Liberation Serif" w:cs="Arial"/>
          <w:sz w:val="24"/>
          <w:szCs w:val="24"/>
        </w:rPr>
      </w:pPr>
      <w:r>
        <w:rPr>
          <w:rFonts w:cs="Arial" w:ascii="Liberation Serif" w:hAnsi="Liberation Serif"/>
          <w:sz w:val="24"/>
          <w:szCs w:val="24"/>
          <w:rPrChange w:id="0" w:author="Unknown Author" w:date="2020-08-29T09:17:01Z"/>
        </w:rPr>
        <w:t>Used a proprietary CMS to create, update, and maintain an e-commerce site that generated revenue.</w:t>
      </w:r>
    </w:p>
    <w:sectPr>
      <w:headerReference w:type="default" r:id="rId9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ins w:id="227" w:author="Unknown Author" w:date="2020-06-22T15:39:32Z">
      <w:r>
        <w:rPr/>
        <w:fldChar w:fldCharType="begin"/>
      </w:r>
      <w:r>
        <w:rPr/>
        <w:instrText> PAGE </w:instrText>
      </w:r>
      <w:r>
        <w:rPr/>
        <w:fldChar w:fldCharType="separate"/>
      </w:r>
      <w:r>
        <w:rPr/>
        <w:t>2</w:t>
      </w:r>
      <w:r>
        <w:rPr/>
        <w:fldChar w:fldCharType="end"/>
      </w:r>
    </w:ins>
  </w:p>
  <w:p>
    <w:pPr>
      <w:pStyle w:val="Normal"/>
      <w:bidi w:val="0"/>
      <w:jc w:val="center"/>
      <w:rPr>
        <w:rFonts w:ascii="Liberation Serif" w:hAnsi="Liberation Serif"/>
        <w:b/>
        <w:b/>
        <w:bCs/>
        <w:sz w:val="24"/>
        <w:szCs w:val="24"/>
      </w:rPr>
    </w:pPr>
    <w:ins w:id="229" w:author="Unknown Author" w:date="2020-06-22T15:41:19Z">
      <w:r>
        <w:rPr>
          <w:b/>
          <w:bCs/>
          <w:sz w:val="24"/>
          <w:szCs w:val="24"/>
        </w:rPr>
        <w:t>JUSTIN P. DICKERSON</w:t>
      </w:r>
    </w:ins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revisionView w:insDel="0" w:formatting="0"/>
  <w:trackRevisio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ustinpdickerson.com/" TargetMode="External"/><Relationship Id="rId3" Type="http://schemas.openxmlformats.org/officeDocument/2006/relationships/hyperlink" Target="https://www.linkedin.com/in/justinpdickerson" TargetMode="External"/><Relationship Id="rId4" Type="http://schemas.openxmlformats.org/officeDocument/2006/relationships/hyperlink" Target="https://github.com/dj911ice" TargetMode="External"/><Relationship Id="rId5" Type="http://schemas.openxmlformats.org/officeDocument/2006/relationships/hyperlink" Target="mailto:justin.p.dickerson@gmail.com" TargetMode="External"/><Relationship Id="rId6" Type="http://schemas.openxmlformats.org/officeDocument/2006/relationships/hyperlink" Target="https://www.linkedin.com/in/justinpdickerson" TargetMode="External"/><Relationship Id="rId7" Type="http://schemas.openxmlformats.org/officeDocument/2006/relationships/hyperlink" Target="https://github.com/dj911ice" TargetMode="External"/><Relationship Id="rId8" Type="http://schemas.openxmlformats.org/officeDocument/2006/relationships/hyperlink" Target="https://github.com/dj911ice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LibreOffice/6.3.5.2$Linux_X86_64 LibreOffice_project/30$Build-2</Application>
  <Pages>3</Pages>
  <Words>775</Words>
  <Characters>4286</Characters>
  <CharactersWithSpaces>4956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2020-06-22T14:46:57Z</dcterms:created>
  <dc:creator/>
  <dc:description/>
  <dc:language>en-CA</dc:language>
  <cp:lastModifiedBy/>
  <dcterms:modified xsi:type="dcterms:W3CDTF">2020-08-29T09:35:10Z</dcterms:modified>
  <cp:revision>17</cp:revision>
  <dc:subject/>
  <dc:title/>
</cp:coreProperties>
</file>